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AD84" w14:textId="795F8BEF" w:rsidR="002979F3" w:rsidRDefault="0074769E" w:rsidP="00542ACC">
      <w:pPr>
        <w:ind w:firstLine="851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№5</w:t>
      </w:r>
    </w:p>
    <w:p w14:paraId="61885B7D" w14:textId="43548BF4" w:rsidR="0074769E" w:rsidRDefault="0074769E" w:rsidP="00542ACC">
      <w:pPr>
        <w:ind w:firstLine="85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Тема: Изучение методологий структурного проектирования ПО.</w:t>
      </w:r>
    </w:p>
    <w:p w14:paraId="1D89DEFE" w14:textId="2F753991" w:rsidR="0074769E" w:rsidRDefault="0074769E" w:rsidP="00542ACC">
      <w:pPr>
        <w:ind w:firstLine="85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Цель работы:</w:t>
      </w:r>
    </w:p>
    <w:p w14:paraId="3F2E4A31" w14:textId="50543A67" w:rsidR="0074769E" w:rsidRDefault="00542ACC" w:rsidP="00542ACC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Изучить основные подходы, используемые при проектировании программного продукта структурным способом.</w:t>
      </w:r>
    </w:p>
    <w:p w14:paraId="4A514EBE" w14:textId="13A35E8A" w:rsidR="00542ACC" w:rsidRDefault="00542ACC" w:rsidP="00542ACC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Научиться использовать нисходящее и восходящее проектирование для разбиения исходной задачи на подзадачи с их последующей детализацией на следующих уровнях.</w:t>
      </w:r>
    </w:p>
    <w:p w14:paraId="7B84DF42" w14:textId="2026941B" w:rsidR="00542ACC" w:rsidRDefault="00542ACC" w:rsidP="002B3D3A">
      <w:pPr>
        <w:ind w:firstLine="851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Практическая часть работы</w:t>
      </w:r>
    </w:p>
    <w:p w14:paraId="030C8250" w14:textId="2682EE26" w:rsidR="00542ACC" w:rsidRDefault="00542ACC" w:rsidP="002B3D3A">
      <w:pPr>
        <w:ind w:firstLine="85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Задание 1. Структурное проектирование.</w:t>
      </w:r>
    </w:p>
    <w:p w14:paraId="07F6EEFE" w14:textId="1165A7B0" w:rsidR="00A62308" w:rsidRDefault="002D3757" w:rsidP="002B3D3A">
      <w:pPr>
        <w:ind w:firstLine="851"/>
        <w:jc w:val="both"/>
        <w:rPr>
          <w:ins w:id="0" w:author="Nikita Savosko" w:date="2023-07-04T12:07:00Z"/>
          <w:lang w:val="ru-RU"/>
        </w:rPr>
      </w:pPr>
      <w:r>
        <w:rPr>
          <w:noProof/>
          <w:lang w:val="ru-RU"/>
        </w:rPr>
        <w:drawing>
          <wp:inline distT="0" distB="0" distL="0" distR="0" wp14:anchorId="64BE1B8B" wp14:editId="7C72D2B9">
            <wp:extent cx="6134215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49" cy="279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B2A7" w14:textId="77777777" w:rsidR="00D92CC2" w:rsidRDefault="00D92CC2" w:rsidP="00D92CC2">
      <w:pPr>
        <w:ind w:firstLine="851"/>
        <w:jc w:val="center"/>
        <w:rPr>
          <w:lang w:val="ru-RU"/>
        </w:rPr>
        <w:pPrChange w:id="1" w:author="Nikita Savosko" w:date="2023-07-04T12:07:00Z">
          <w:pPr>
            <w:ind w:firstLine="851"/>
            <w:jc w:val="both"/>
          </w:pPr>
        </w:pPrChange>
      </w:pPr>
    </w:p>
    <w:p w14:paraId="43D25AE6" w14:textId="2904FF8E" w:rsidR="000D0F54" w:rsidRDefault="000D0F54" w:rsidP="002B3D3A">
      <w:pPr>
        <w:ind w:firstLine="85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Контрольные вопросы:</w:t>
      </w:r>
    </w:p>
    <w:p w14:paraId="2781884B" w14:textId="0D73681B" w:rsidR="002B3D3A" w:rsidRPr="002B3D3A" w:rsidRDefault="002B3D3A" w:rsidP="0052319B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2B3D3A">
        <w:rPr>
          <w:lang w:val="ru-RU"/>
        </w:rPr>
        <w:t xml:space="preserve">Структурное проектирование </w:t>
      </w:r>
      <w:r w:rsidR="0052319B">
        <w:rPr>
          <w:lang w:val="ru-RU"/>
        </w:rPr>
        <w:t xml:space="preserve">– </w:t>
      </w:r>
      <w:r w:rsidRPr="002B3D3A">
        <w:rPr>
          <w:lang w:val="ru-RU"/>
        </w:rPr>
        <w:t>это систематическая методология для определения спецификации дизайна программного обеспечения. Она включает в себя четыре компонента дизайна программного обеспечения: архитектурный дизайн, детальный дизайн, дизайн данных и дизайн интерфейса.</w:t>
      </w:r>
    </w:p>
    <w:p w14:paraId="3FCCA76E" w14:textId="03FCCBC1" w:rsidR="000D0F54" w:rsidRDefault="002B3D3A" w:rsidP="007D3A1B">
      <w:pPr>
        <w:ind w:firstLine="851"/>
        <w:jc w:val="both"/>
        <w:rPr>
          <w:lang w:val="ru-RU"/>
        </w:rPr>
      </w:pPr>
      <w:r w:rsidRPr="002B3D3A">
        <w:rPr>
          <w:lang w:val="ru-RU"/>
        </w:rPr>
        <w:t xml:space="preserve">Одним из преимуществ использования структурированных методов является то, что они предлагают стандартные процедуры, инструменты и принципы для создания хорошего дизайна. Однако у этого подхода есть и недостатки. Например, он может быть более </w:t>
      </w:r>
      <w:r w:rsidR="00332241">
        <w:rPr>
          <w:lang w:val="ru-RU"/>
        </w:rPr>
        <w:t xml:space="preserve">трудоёмким </w:t>
      </w:r>
      <w:r w:rsidRPr="002B3D3A">
        <w:rPr>
          <w:lang w:val="ru-RU"/>
        </w:rPr>
        <w:t>и требовать больше времени, чем другие методы проектирования. Кроме того, он может быть менее гибким и не всегда учитывать индивидуальные потребности клиента или</w:t>
      </w:r>
      <w:r w:rsidR="00332241">
        <w:rPr>
          <w:lang w:val="ru-RU"/>
        </w:rPr>
        <w:t xml:space="preserve"> пользователя</w:t>
      </w:r>
      <w:r w:rsidRPr="002B3D3A">
        <w:rPr>
          <w:lang w:val="ru-RU"/>
        </w:rPr>
        <w:t>.</w:t>
      </w:r>
    </w:p>
    <w:p w14:paraId="4709924F" w14:textId="77777777" w:rsidR="007D3A1B" w:rsidRPr="007D3A1B" w:rsidRDefault="007D3A1B" w:rsidP="007D3A1B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7D3A1B">
        <w:rPr>
          <w:lang w:val="ru-RU"/>
        </w:rPr>
        <w:t>Основными принципами структурного проектирования являются:</w:t>
      </w:r>
    </w:p>
    <w:p w14:paraId="553EBFDB" w14:textId="77777777" w:rsidR="007D3A1B" w:rsidRPr="007D3A1B" w:rsidRDefault="007D3A1B" w:rsidP="007D3A1B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7D3A1B">
        <w:rPr>
          <w:lang w:val="ru-RU"/>
        </w:rPr>
        <w:t>Структурная безопасность: проектирование конструкции, которая не обрушится.</w:t>
      </w:r>
    </w:p>
    <w:p w14:paraId="6353289F" w14:textId="77777777" w:rsidR="007D3A1B" w:rsidRPr="007D3A1B" w:rsidRDefault="007D3A1B" w:rsidP="007D3A1B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7D3A1B">
        <w:rPr>
          <w:lang w:val="ru-RU"/>
        </w:rPr>
        <w:lastRenderedPageBreak/>
        <w:t>Эксплуатационная пригодность: проектирование конструкции, которую люди могут использовать в течение определенного периода времени без повреждений или дискомфорта.</w:t>
      </w:r>
    </w:p>
    <w:p w14:paraId="34718609" w14:textId="2BF0390A" w:rsidR="00117B9B" w:rsidRPr="00117B9B" w:rsidRDefault="007D3A1B" w:rsidP="00117B9B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7D3A1B">
        <w:rPr>
          <w:lang w:val="ru-RU"/>
        </w:rPr>
        <w:t>Инженерия ценности: систематический и организованный подход к обеспечению необходимых функций в проекте с наименьшими затратами.</w:t>
      </w:r>
    </w:p>
    <w:sectPr w:rsidR="00117B9B" w:rsidRPr="00117B9B" w:rsidSect="00542AC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21D41"/>
    <w:multiLevelType w:val="hybridMultilevel"/>
    <w:tmpl w:val="28362104"/>
    <w:lvl w:ilvl="0" w:tplc="3E768184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80500"/>
    <w:multiLevelType w:val="hybridMultilevel"/>
    <w:tmpl w:val="F104B536"/>
    <w:lvl w:ilvl="0" w:tplc="3E768184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EC9CA008">
      <w:start w:val="1"/>
      <w:numFmt w:val="lowerLetter"/>
      <w:suff w:val="space"/>
      <w:lvlText w:val="%2."/>
      <w:lvlJc w:val="left"/>
      <w:pPr>
        <w:ind w:left="1077" w:firstLine="3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ita Savosko">
    <w15:presenceInfo w15:providerId="Windows Live" w15:userId="84d007702c316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9E"/>
    <w:rsid w:val="000D0F54"/>
    <w:rsid w:val="00117B9B"/>
    <w:rsid w:val="002979F3"/>
    <w:rsid w:val="002B3D3A"/>
    <w:rsid w:val="002D3757"/>
    <w:rsid w:val="00332241"/>
    <w:rsid w:val="0052319B"/>
    <w:rsid w:val="00542ACC"/>
    <w:rsid w:val="006869EA"/>
    <w:rsid w:val="0074769E"/>
    <w:rsid w:val="007D3A1B"/>
    <w:rsid w:val="007E1980"/>
    <w:rsid w:val="009759AF"/>
    <w:rsid w:val="00A62308"/>
    <w:rsid w:val="00CE1E9E"/>
    <w:rsid w:val="00D9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DBFB"/>
  <w14:defaultImageDpi w14:val="330"/>
  <w15:chartTrackingRefBased/>
  <w15:docId w15:val="{2D8A6942-5CD1-49A1-BCBA-28FF9621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Savosko</dc:creator>
  <cp:keywords/>
  <dc:description/>
  <cp:lastModifiedBy>Nikita Savosko</cp:lastModifiedBy>
  <cp:revision>12</cp:revision>
  <dcterms:created xsi:type="dcterms:W3CDTF">2023-07-01T07:31:00Z</dcterms:created>
  <dcterms:modified xsi:type="dcterms:W3CDTF">2023-07-04T09:09:00Z</dcterms:modified>
</cp:coreProperties>
</file>